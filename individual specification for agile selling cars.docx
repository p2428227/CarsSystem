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28806" w14:textId="4E3DA9C3" w:rsidR="00A73D1C" w:rsidRPr="00EC7B07" w:rsidRDefault="00B830B0">
      <w:pPr>
        <w:rPr>
          <w:u w:val="single"/>
        </w:rPr>
      </w:pPr>
      <w:r w:rsidRPr="00EC7B07">
        <w:rPr>
          <w:u w:val="single"/>
        </w:rPr>
        <w:t>Individual specification</w:t>
      </w:r>
    </w:p>
    <w:p w14:paraId="2EA66FE3" w14:textId="51F1150B" w:rsidR="00C43214" w:rsidRDefault="00270177">
      <w:r>
        <w:t xml:space="preserve">Allocated </w:t>
      </w:r>
      <w:r w:rsidR="00F17951">
        <w:t xml:space="preserve">component = Customer </w:t>
      </w:r>
      <w:r w:rsidR="00EC7B07">
        <w:t>Records system</w:t>
      </w:r>
    </w:p>
    <w:p w14:paraId="16697F7A" w14:textId="1EF29344" w:rsidR="00C43214" w:rsidRDefault="00C43214">
      <w:r>
        <w:t>Developer = Charlotte Lincoln</w:t>
      </w:r>
    </w:p>
    <w:p w14:paraId="4086016B" w14:textId="6F95CFD0" w:rsidR="00EC7B07" w:rsidRDefault="00EC7B07">
      <w:r>
        <w:t>Overview:</w:t>
      </w:r>
    </w:p>
    <w:p w14:paraId="29317CD6" w14:textId="2589322E" w:rsidR="00645333" w:rsidRDefault="008E0A0E" w:rsidP="00645333">
      <w:pPr>
        <w:pStyle w:val="ListParagraph"/>
      </w:pPr>
      <w:r>
        <w:t>A customer will visit the</w:t>
      </w:r>
      <w:r w:rsidR="00086DDB">
        <w:t>ir local car deale</w:t>
      </w:r>
      <w:r w:rsidR="00BC3ECA">
        <w:t>rship shop</w:t>
      </w:r>
      <w:r w:rsidR="00466B00">
        <w:t>. They will then be able to look around at cars</w:t>
      </w:r>
      <w:r w:rsidR="00270574">
        <w:t>. When assigned a member of staff they will be ale to look through all the cars in stock to buy</w:t>
      </w:r>
      <w:r w:rsidR="006448A5">
        <w:t xml:space="preserve">, through the </w:t>
      </w:r>
      <w:r w:rsidR="003505BD">
        <w:t>staff’s</w:t>
      </w:r>
      <w:r w:rsidR="006448A5">
        <w:t xml:space="preserve"> web appli</w:t>
      </w:r>
      <w:r w:rsidR="00AB39CC">
        <w:t xml:space="preserve">cations on their tablet or computer. </w:t>
      </w:r>
      <w:r w:rsidR="002872DF">
        <w:t>The staff</w:t>
      </w:r>
      <w:r w:rsidR="003505BD">
        <w:t xml:space="preserve"> and customer</w:t>
      </w:r>
      <w:r w:rsidR="002872DF">
        <w:t xml:space="preserve"> will be able to </w:t>
      </w:r>
      <w:r w:rsidR="003505BD">
        <w:t>bro</w:t>
      </w:r>
      <w:r w:rsidR="00645333">
        <w:t>wse through the cars and mod</w:t>
      </w:r>
      <w:r w:rsidR="003C4921">
        <w:t>ifica</w:t>
      </w:r>
      <w:r w:rsidR="00E52FD7">
        <w:t>tions avail</w:t>
      </w:r>
      <w:r w:rsidR="00DB6960">
        <w:t>able</w:t>
      </w:r>
    </w:p>
    <w:p w14:paraId="1B56D24C" w14:textId="6CCE814D" w:rsidR="00DB6960" w:rsidRDefault="00DB6960" w:rsidP="00645333">
      <w:pPr>
        <w:pStyle w:val="ListParagraph"/>
      </w:pPr>
    </w:p>
    <w:p w14:paraId="1D12E339" w14:textId="0F5BDC0F" w:rsidR="003C7B5B" w:rsidRDefault="00DB6960" w:rsidP="003C7B5B">
      <w:pPr>
        <w:pStyle w:val="ListParagraph"/>
      </w:pPr>
      <w:r>
        <w:t>Customer</w:t>
      </w:r>
      <w:r w:rsidR="008A4920">
        <w:t>s will then</w:t>
      </w:r>
      <w:r>
        <w:t xml:space="preserve"> </w:t>
      </w:r>
      <w:r w:rsidR="002B744D">
        <w:t xml:space="preserve">have the option to create an account </w:t>
      </w:r>
      <w:r w:rsidR="009675EC">
        <w:t xml:space="preserve">and add themselves to the system. </w:t>
      </w:r>
      <w:r w:rsidR="00703E8D">
        <w:t xml:space="preserve">On the creation of an account </w:t>
      </w:r>
      <w:r w:rsidR="00BB16CD">
        <w:t xml:space="preserve">they will be asked to make a username and password to keep their information secure. This will also </w:t>
      </w:r>
      <w:r w:rsidR="005E5F33">
        <w:t xml:space="preserve">allow them to keep track of </w:t>
      </w:r>
      <w:r w:rsidR="003C7B5B">
        <w:t>their</w:t>
      </w:r>
      <w:r w:rsidR="005E5F33">
        <w:t xml:space="preserve"> order and payment</w:t>
      </w:r>
      <w:r w:rsidR="00761F57">
        <w:t>s</w:t>
      </w:r>
      <w:r w:rsidR="003C7B5B">
        <w:t>.</w:t>
      </w:r>
    </w:p>
    <w:p w14:paraId="71DFC2A4" w14:textId="610BABC0" w:rsidR="003C7B5B" w:rsidRDefault="003C7B5B" w:rsidP="003C7B5B">
      <w:pPr>
        <w:pStyle w:val="ListParagraph"/>
      </w:pPr>
    </w:p>
    <w:p w14:paraId="1741B2F4" w14:textId="2F9E95A6" w:rsidR="008E0A0E" w:rsidRDefault="00761F57" w:rsidP="003C7B5B">
      <w:pPr>
        <w:pStyle w:val="ListParagraph"/>
      </w:pPr>
      <w:ins w:id="0" w:author="Charlotte Lincoln">
        <w:r>
          <w:t>They will also be asked to submit contact details</w:t>
        </w:r>
        <w:r w:rsidR="00D74CB5">
          <w:t xml:space="preserve"> </w:t>
        </w:r>
        <w:r>
          <w:t>which will inc</w:t>
        </w:r>
        <w:r w:rsidR="00D74CB5">
          <w:t>lude emails</w:t>
        </w:r>
        <w:r w:rsidR="00445271">
          <w:t xml:space="preserve"> and</w:t>
        </w:r>
        <w:r w:rsidR="00D74CB5">
          <w:t xml:space="preserve"> </w:t>
        </w:r>
        <w:r w:rsidR="00F53C47">
          <w:t>address</w:t>
        </w:r>
        <w:r w:rsidR="00D74CB5">
          <w:t xml:space="preserve">. This is so the company can keep the customer updated on their order and payments and </w:t>
        </w:r>
        <w:r w:rsidR="006D0057">
          <w:t xml:space="preserve">contact </w:t>
        </w:r>
        <w:bookmarkStart w:id="1" w:name="_GoBack"/>
        <w:bookmarkEnd w:id="1"/>
        <w:r w:rsidR="006D0057">
          <w:t>them if any issues arise</w:t>
        </w:r>
        <w:r w:rsidR="002A56E8">
          <w:t xml:space="preserve">. </w:t>
        </w:r>
        <w:r w:rsidR="00805A9B">
          <w:t xml:space="preserve">A customer will be able to edit and update their details </w:t>
        </w:r>
        <w:r w:rsidR="002124C6">
          <w:t>after a</w:t>
        </w:r>
        <w:r w:rsidR="003A35C2">
          <w:t>n</w:t>
        </w:r>
        <w:r w:rsidR="002124C6">
          <w:t xml:space="preserve"> account is created.</w:t>
        </w:r>
        <w:r w:rsidR="00B41A9A">
          <w:t xml:space="preserve"> Additionally, if there is no pending </w:t>
        </w:r>
        <w:r w:rsidR="003A35C2">
          <w:t xml:space="preserve">or outstanding </w:t>
        </w:r>
        <w:r w:rsidR="00B41A9A">
          <w:t xml:space="preserve">order or </w:t>
        </w:r>
        <w:r w:rsidR="003A35C2">
          <w:t>finances,</w:t>
        </w:r>
        <w:r w:rsidR="00B41A9A">
          <w:t xml:space="preserve"> they will be able to delete their account.</w:t>
        </w:r>
      </w:ins>
    </w:p>
    <w:p w14:paraId="1541D8C3" w14:textId="1A2561D8" w:rsidR="002A56E8" w:rsidRDefault="002A56E8" w:rsidP="00A14E75">
      <w:pPr>
        <w:pStyle w:val="ListParagraph"/>
      </w:pPr>
    </w:p>
    <w:p w14:paraId="27276D5E" w14:textId="47B79386" w:rsidR="002A56E8" w:rsidRDefault="002A56E8" w:rsidP="00A14E75">
      <w:pPr>
        <w:pStyle w:val="ListParagraph"/>
      </w:pPr>
      <w:r>
        <w:t xml:space="preserve">Payment details will also be requested for payment of product. Additionally, upon </w:t>
      </w:r>
      <w:r w:rsidR="002373E2">
        <w:t>creation</w:t>
      </w:r>
      <w:r>
        <w:t xml:space="preserve"> of order </w:t>
      </w:r>
      <w:r w:rsidR="00B41A9A">
        <w:t>customers</w:t>
      </w:r>
      <w:r w:rsidR="002373E2">
        <w:t xml:space="preserve"> will be able </w:t>
      </w:r>
      <w:r w:rsidR="00F76A47">
        <w:t xml:space="preserve">chose a financial option for their payment. </w:t>
      </w:r>
    </w:p>
    <w:p w14:paraId="68A369F9" w14:textId="60255DAE" w:rsidR="00AA3282" w:rsidRDefault="00AA3282" w:rsidP="00A14E75">
      <w:pPr>
        <w:pStyle w:val="ListParagraph"/>
      </w:pPr>
    </w:p>
    <w:p w14:paraId="1487CF74" w14:textId="40F15CD3" w:rsidR="00AA3282" w:rsidRDefault="00D2447B" w:rsidP="00A14E75">
      <w:pPr>
        <w:pStyle w:val="ListParagraph"/>
      </w:pPr>
      <w:r>
        <w:t xml:space="preserve">If a customer has been a customer for longer than a </w:t>
      </w:r>
      <w:proofErr w:type="gramStart"/>
      <w:r>
        <w:t>year</w:t>
      </w:r>
      <w:proofErr w:type="gramEnd"/>
      <w:r>
        <w:t xml:space="preserve"> they will be available for loyalty discount that will be </w:t>
      </w:r>
      <w:r w:rsidR="00B24A0D">
        <w:t>10</w:t>
      </w:r>
      <w:r w:rsidR="0062359E">
        <w:t xml:space="preserve">% off total price of the order. </w:t>
      </w:r>
    </w:p>
    <w:p w14:paraId="3E98D14B" w14:textId="07A20D88" w:rsidR="006D0057" w:rsidRDefault="006D0057" w:rsidP="00A14E75">
      <w:pPr>
        <w:pStyle w:val="ListParagraph"/>
      </w:pPr>
    </w:p>
    <w:p w14:paraId="6EEDC15E" w14:textId="23658354" w:rsidR="006D0057" w:rsidRDefault="00C77EE6" w:rsidP="00A14E75">
      <w:pPr>
        <w:pStyle w:val="ListParagraph"/>
      </w:pPr>
      <w:r>
        <w:t xml:space="preserve">On the system </w:t>
      </w:r>
      <w:r w:rsidR="00AE7BEA">
        <w:t>back end</w:t>
      </w:r>
      <w:r w:rsidR="00C70D6C">
        <w:t>,</w:t>
      </w:r>
      <w:r w:rsidR="00AE7BEA">
        <w:t xml:space="preserve"> </w:t>
      </w:r>
      <w:r>
        <w:t xml:space="preserve">staff </w:t>
      </w:r>
      <w:r w:rsidR="00AE7BEA">
        <w:t xml:space="preserve">of the company </w:t>
      </w:r>
      <w:r>
        <w:t xml:space="preserve">will have the option </w:t>
      </w:r>
      <w:r w:rsidR="00D87D43">
        <w:t xml:space="preserve">to </w:t>
      </w:r>
      <w:r w:rsidR="00AE7BEA">
        <w:t>handle</w:t>
      </w:r>
      <w:r w:rsidR="00D87D43">
        <w:t xml:space="preserve"> the </w:t>
      </w:r>
      <w:r w:rsidR="00AE7BEA">
        <w:t xml:space="preserve">management of the </w:t>
      </w:r>
      <w:r w:rsidR="00D87D43">
        <w:t>data for all customers</w:t>
      </w:r>
      <w:r w:rsidR="00C70D6C">
        <w:t>. This will include function such as add, edit, delete</w:t>
      </w:r>
      <w:r w:rsidR="00C15803">
        <w:t xml:space="preserve"> on the company or customers behalf</w:t>
      </w:r>
      <w:r w:rsidR="00DF0A3C">
        <w:t xml:space="preserve">. They may also run reports and list all customers data for </w:t>
      </w:r>
      <w:r w:rsidR="003E53A1">
        <w:t xml:space="preserve">company purposes. </w:t>
      </w:r>
    </w:p>
    <w:p w14:paraId="7D6F93A4" w14:textId="047F59D3" w:rsidR="006A0749" w:rsidRDefault="009714C9" w:rsidP="009714C9">
      <w:r>
        <w:t>Customer Table</w:t>
      </w:r>
    </w:p>
    <w:p w14:paraId="24A5B66A" w14:textId="33840A5E" w:rsidR="009714C9" w:rsidRDefault="00CF5E4C" w:rsidP="009714C9">
      <w:pPr>
        <w:pStyle w:val="ListParagraph"/>
      </w:pPr>
      <w:proofErr w:type="spellStart"/>
      <w:r>
        <w:t>tblCustomerRecords</w:t>
      </w:r>
      <w:proofErr w:type="spellEnd"/>
    </w:p>
    <w:p w14:paraId="6B8E9475" w14:textId="57E24450" w:rsidR="00CF5E4C" w:rsidRDefault="00CF5E4C" w:rsidP="009714C9">
      <w:pPr>
        <w:pStyle w:val="ListParagraph"/>
      </w:pPr>
    </w:p>
    <w:p w14:paraId="1E639BFD" w14:textId="70358FB1" w:rsidR="00CF5E4C" w:rsidRDefault="004D6E13" w:rsidP="00CF5E4C">
      <w:pPr>
        <w:pStyle w:val="ListParagraph"/>
        <w:ind w:left="1494"/>
      </w:pPr>
      <w:proofErr w:type="spellStart"/>
      <w:r>
        <w:t>Customer</w:t>
      </w:r>
      <w:r w:rsidR="00C94E42">
        <w:t>ID</w:t>
      </w:r>
      <w:proofErr w:type="spellEnd"/>
      <w:r w:rsidR="00F2365F">
        <w:t xml:space="preserve">              </w:t>
      </w:r>
      <w:r w:rsidR="00476464">
        <w:t xml:space="preserve"> </w:t>
      </w:r>
      <w:r w:rsidR="002843D4">
        <w:t xml:space="preserve"> I</w:t>
      </w:r>
      <w:r w:rsidR="00F2365F">
        <w:t xml:space="preserve">nt         </w:t>
      </w:r>
      <w:r w:rsidR="00134F86">
        <w:t xml:space="preserve">   </w:t>
      </w:r>
      <w:r w:rsidR="00F2365F">
        <w:t xml:space="preserve"> primary Key</w:t>
      </w:r>
    </w:p>
    <w:p w14:paraId="1AC68B3C" w14:textId="48E637ED" w:rsidR="00F2365F" w:rsidRDefault="002843D4" w:rsidP="00CF5E4C">
      <w:pPr>
        <w:pStyle w:val="ListParagraph"/>
        <w:ind w:left="1494"/>
      </w:pPr>
      <w:proofErr w:type="spellStart"/>
      <w:r>
        <w:t>FullName</w:t>
      </w:r>
      <w:proofErr w:type="spellEnd"/>
      <w:r w:rsidR="00476464">
        <w:t xml:space="preserve">                 </w:t>
      </w:r>
      <w:r>
        <w:t xml:space="preserve">   </w:t>
      </w:r>
      <w:r w:rsidR="00134F86">
        <w:t xml:space="preserve">Text </w:t>
      </w:r>
    </w:p>
    <w:p w14:paraId="4D9131BE" w14:textId="6C84BBB5" w:rsidR="00DF47EA" w:rsidRDefault="001D5487" w:rsidP="00DF47EA">
      <w:pPr>
        <w:pStyle w:val="ListParagraph"/>
        <w:ind w:left="1494"/>
      </w:pPr>
      <w:r>
        <w:t>Email                           Te</w:t>
      </w:r>
      <w:r w:rsidR="00474395">
        <w:t>xt</w:t>
      </w:r>
    </w:p>
    <w:p w14:paraId="3B21EE83" w14:textId="61AB73E0" w:rsidR="00474395" w:rsidRDefault="00EE3CD2" w:rsidP="00DF47EA">
      <w:pPr>
        <w:pStyle w:val="ListParagraph"/>
        <w:ind w:left="1494"/>
      </w:pPr>
      <w:proofErr w:type="spellStart"/>
      <w:r>
        <w:t>MobileNum</w:t>
      </w:r>
      <w:r w:rsidR="00337628">
        <w:t>b</w:t>
      </w:r>
      <w:r>
        <w:t>er</w:t>
      </w:r>
      <w:proofErr w:type="spellEnd"/>
      <w:r>
        <w:t xml:space="preserve">          </w:t>
      </w:r>
      <w:r w:rsidR="00B175B8">
        <w:t>Int</w:t>
      </w:r>
    </w:p>
    <w:p w14:paraId="559EC791" w14:textId="6AFE3A59" w:rsidR="00B175B8" w:rsidRDefault="00B175B8" w:rsidP="00DF47EA">
      <w:pPr>
        <w:pStyle w:val="ListParagraph"/>
        <w:ind w:left="1494"/>
      </w:pPr>
      <w:r>
        <w:t>Address                       Text</w:t>
      </w:r>
    </w:p>
    <w:p w14:paraId="36116AEF" w14:textId="766D41B9" w:rsidR="00B175B8" w:rsidRDefault="00E94AA0" w:rsidP="00DF47EA">
      <w:pPr>
        <w:pStyle w:val="ListParagraph"/>
        <w:ind w:left="1494"/>
      </w:pPr>
      <w:proofErr w:type="spellStart"/>
      <w:r>
        <w:t>Date</w:t>
      </w:r>
      <w:r w:rsidR="000C7813">
        <w:t>A</w:t>
      </w:r>
      <w:r>
        <w:t>dded</w:t>
      </w:r>
      <w:proofErr w:type="spellEnd"/>
      <w:r>
        <w:t xml:space="preserve">                 </w:t>
      </w:r>
      <w:r w:rsidR="002934F1">
        <w:t>Date</w:t>
      </w:r>
    </w:p>
    <w:p w14:paraId="161AAD17" w14:textId="6012764D" w:rsidR="006A0749" w:rsidRDefault="00502DF0" w:rsidP="00A14E75">
      <w:pPr>
        <w:pStyle w:val="ListParagraph"/>
      </w:pPr>
      <w:r>
        <w:t xml:space="preserve">               </w:t>
      </w:r>
      <w:r w:rsidR="001C4854">
        <w:t xml:space="preserve"> </w:t>
      </w:r>
      <w:proofErr w:type="spellStart"/>
      <w:r w:rsidR="00FD3054">
        <w:t>Loyal</w:t>
      </w:r>
      <w:r w:rsidR="000674BD">
        <w:t>tyDiscount</w:t>
      </w:r>
      <w:proofErr w:type="spellEnd"/>
      <w:r w:rsidR="000674BD">
        <w:t xml:space="preserve">        </w:t>
      </w:r>
      <w:r w:rsidR="00AA3282">
        <w:t>Boolean</w:t>
      </w:r>
    </w:p>
    <w:p w14:paraId="3F513F57" w14:textId="2766001A" w:rsidR="00F61C99" w:rsidRDefault="00F61C99" w:rsidP="00A14E75">
      <w:pPr>
        <w:pStyle w:val="ListParagraph"/>
      </w:pPr>
    </w:p>
    <w:p w14:paraId="231B7E3B" w14:textId="77777777" w:rsidR="009871E2" w:rsidRDefault="009871E2" w:rsidP="00A14E75">
      <w:pPr>
        <w:pStyle w:val="ListParagraph"/>
      </w:pPr>
    </w:p>
    <w:p w14:paraId="07567B90" w14:textId="77777777" w:rsidR="009871E2" w:rsidRDefault="009871E2" w:rsidP="00A14E75">
      <w:pPr>
        <w:pStyle w:val="ListParagraph"/>
      </w:pPr>
    </w:p>
    <w:p w14:paraId="70B2D476" w14:textId="77777777" w:rsidR="009871E2" w:rsidRDefault="009871E2" w:rsidP="00A14E75">
      <w:pPr>
        <w:pStyle w:val="ListParagraph"/>
      </w:pPr>
    </w:p>
    <w:p w14:paraId="31A2D0B8" w14:textId="77777777" w:rsidR="009871E2" w:rsidRDefault="009871E2" w:rsidP="00A14E75">
      <w:pPr>
        <w:pStyle w:val="ListParagraph"/>
      </w:pPr>
    </w:p>
    <w:p w14:paraId="536F0C53" w14:textId="77777777" w:rsidR="009871E2" w:rsidRDefault="009871E2" w:rsidP="00A14E75">
      <w:pPr>
        <w:pStyle w:val="ListParagraph"/>
      </w:pPr>
    </w:p>
    <w:p w14:paraId="2921D1F8" w14:textId="77777777" w:rsidR="009871E2" w:rsidRDefault="009871E2" w:rsidP="00A14E75">
      <w:pPr>
        <w:pStyle w:val="ListParagraph"/>
      </w:pPr>
    </w:p>
    <w:p w14:paraId="1854CD45" w14:textId="77777777" w:rsidR="009871E2" w:rsidRDefault="009871E2" w:rsidP="00A14E75">
      <w:pPr>
        <w:pStyle w:val="ListParagraph"/>
      </w:pPr>
    </w:p>
    <w:p w14:paraId="711B35AD" w14:textId="3E13A01C" w:rsidR="00451EA4" w:rsidRDefault="00451EA4" w:rsidP="00D572B7">
      <w:pPr>
        <w:pStyle w:val="ListParagraph"/>
        <w:ind w:left="1494"/>
      </w:pPr>
    </w:p>
    <w:sectPr w:rsidR="0045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A29"/>
    <w:multiLevelType w:val="hybridMultilevel"/>
    <w:tmpl w:val="EE0E56A4"/>
    <w:lvl w:ilvl="0" w:tplc="84DC56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21774"/>
    <w:multiLevelType w:val="hybridMultilevel"/>
    <w:tmpl w:val="0D9A1AF2"/>
    <w:lvl w:ilvl="0" w:tplc="B82E2A66"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69B1C5F"/>
    <w:multiLevelType w:val="hybridMultilevel"/>
    <w:tmpl w:val="63762FC4"/>
    <w:lvl w:ilvl="0" w:tplc="8578C3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51E8E"/>
    <w:multiLevelType w:val="hybridMultilevel"/>
    <w:tmpl w:val="9D66D770"/>
    <w:lvl w:ilvl="0" w:tplc="32786E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40716"/>
    <w:multiLevelType w:val="hybridMultilevel"/>
    <w:tmpl w:val="DBD41276"/>
    <w:lvl w:ilvl="0" w:tplc="A7585156">
      <w:numFmt w:val="bullet"/>
      <w:lvlText w:val="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5C1D12E1"/>
    <w:multiLevelType w:val="hybridMultilevel"/>
    <w:tmpl w:val="3E86F59A"/>
    <w:lvl w:ilvl="0" w:tplc="8C923C6A"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arlotte Lincoln">
    <w15:presenceInfo w15:providerId="None" w15:userId="Charlotte Lincol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97"/>
    <w:rsid w:val="0002332E"/>
    <w:rsid w:val="000674BD"/>
    <w:rsid w:val="00086DDB"/>
    <w:rsid w:val="000C7813"/>
    <w:rsid w:val="000E23E9"/>
    <w:rsid w:val="000E3C93"/>
    <w:rsid w:val="0013163B"/>
    <w:rsid w:val="00134CBC"/>
    <w:rsid w:val="00134F86"/>
    <w:rsid w:val="001A47CE"/>
    <w:rsid w:val="001C4854"/>
    <w:rsid w:val="001D5487"/>
    <w:rsid w:val="001E4B60"/>
    <w:rsid w:val="002124C6"/>
    <w:rsid w:val="00227C6B"/>
    <w:rsid w:val="002373E2"/>
    <w:rsid w:val="00270177"/>
    <w:rsid w:val="00270574"/>
    <w:rsid w:val="0027681A"/>
    <w:rsid w:val="002843D4"/>
    <w:rsid w:val="002872DF"/>
    <w:rsid w:val="002934F1"/>
    <w:rsid w:val="002A56E8"/>
    <w:rsid w:val="002B744D"/>
    <w:rsid w:val="00337628"/>
    <w:rsid w:val="003505BD"/>
    <w:rsid w:val="00367976"/>
    <w:rsid w:val="003A35C2"/>
    <w:rsid w:val="003C4921"/>
    <w:rsid w:val="003C6598"/>
    <w:rsid w:val="003C7B5B"/>
    <w:rsid w:val="003E53A1"/>
    <w:rsid w:val="003E5E9A"/>
    <w:rsid w:val="00445271"/>
    <w:rsid w:val="00451EA4"/>
    <w:rsid w:val="00464243"/>
    <w:rsid w:val="00466B00"/>
    <w:rsid w:val="00467485"/>
    <w:rsid w:val="00474395"/>
    <w:rsid w:val="00476464"/>
    <w:rsid w:val="004D6E13"/>
    <w:rsid w:val="004E14D9"/>
    <w:rsid w:val="00502DF0"/>
    <w:rsid w:val="00513107"/>
    <w:rsid w:val="00546C4B"/>
    <w:rsid w:val="00553151"/>
    <w:rsid w:val="005E5F33"/>
    <w:rsid w:val="006102BD"/>
    <w:rsid w:val="0062359E"/>
    <w:rsid w:val="00634997"/>
    <w:rsid w:val="006448A5"/>
    <w:rsid w:val="00645333"/>
    <w:rsid w:val="006A0749"/>
    <w:rsid w:val="006C2DAF"/>
    <w:rsid w:val="006D0057"/>
    <w:rsid w:val="00703E8D"/>
    <w:rsid w:val="00761F57"/>
    <w:rsid w:val="0076788E"/>
    <w:rsid w:val="00795C28"/>
    <w:rsid w:val="00805A9B"/>
    <w:rsid w:val="00855814"/>
    <w:rsid w:val="008A4920"/>
    <w:rsid w:val="008E0A0E"/>
    <w:rsid w:val="008F20B3"/>
    <w:rsid w:val="00940C2E"/>
    <w:rsid w:val="009457BD"/>
    <w:rsid w:val="009675EC"/>
    <w:rsid w:val="009714C9"/>
    <w:rsid w:val="009871E2"/>
    <w:rsid w:val="00A14E75"/>
    <w:rsid w:val="00A300DF"/>
    <w:rsid w:val="00A55AD7"/>
    <w:rsid w:val="00A61805"/>
    <w:rsid w:val="00A73D1C"/>
    <w:rsid w:val="00A803D7"/>
    <w:rsid w:val="00AA3282"/>
    <w:rsid w:val="00AB0C81"/>
    <w:rsid w:val="00AB39CC"/>
    <w:rsid w:val="00AE7BEA"/>
    <w:rsid w:val="00AF2AE5"/>
    <w:rsid w:val="00B175B8"/>
    <w:rsid w:val="00B17611"/>
    <w:rsid w:val="00B24A0D"/>
    <w:rsid w:val="00B41A9A"/>
    <w:rsid w:val="00B830B0"/>
    <w:rsid w:val="00BB16CD"/>
    <w:rsid w:val="00BC3ECA"/>
    <w:rsid w:val="00BD5AE0"/>
    <w:rsid w:val="00C1332A"/>
    <w:rsid w:val="00C15803"/>
    <w:rsid w:val="00C43214"/>
    <w:rsid w:val="00C43333"/>
    <w:rsid w:val="00C70D6C"/>
    <w:rsid w:val="00C77EE6"/>
    <w:rsid w:val="00C94E42"/>
    <w:rsid w:val="00CB0624"/>
    <w:rsid w:val="00CF5E4C"/>
    <w:rsid w:val="00D2447B"/>
    <w:rsid w:val="00D572B7"/>
    <w:rsid w:val="00D74CB5"/>
    <w:rsid w:val="00D87D43"/>
    <w:rsid w:val="00D940CD"/>
    <w:rsid w:val="00DB6960"/>
    <w:rsid w:val="00DF0A3C"/>
    <w:rsid w:val="00DF47EA"/>
    <w:rsid w:val="00E04606"/>
    <w:rsid w:val="00E45268"/>
    <w:rsid w:val="00E52FD7"/>
    <w:rsid w:val="00E94AA0"/>
    <w:rsid w:val="00EB3D87"/>
    <w:rsid w:val="00EC61A1"/>
    <w:rsid w:val="00EC7B07"/>
    <w:rsid w:val="00EC7B9A"/>
    <w:rsid w:val="00EE3CD2"/>
    <w:rsid w:val="00F17951"/>
    <w:rsid w:val="00F2365F"/>
    <w:rsid w:val="00F53C47"/>
    <w:rsid w:val="00F61C99"/>
    <w:rsid w:val="00F76A47"/>
    <w:rsid w:val="00FD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C366"/>
  <w15:chartTrackingRefBased/>
  <w15:docId w15:val="{52F9D1CA-0C5D-4263-803C-F021D7AB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7DB06FB3D3240BB2EF95A75790D75" ma:contentTypeVersion="4" ma:contentTypeDescription="Create a new document." ma:contentTypeScope="" ma:versionID="e028d33e0edc552e6aaffa64ef3060c0">
  <xsd:schema xmlns:xsd="http://www.w3.org/2001/XMLSchema" xmlns:xs="http://www.w3.org/2001/XMLSchema" xmlns:p="http://schemas.microsoft.com/office/2006/metadata/properties" xmlns:ns3="64de7dc9-780a-40f4-9b63-20e98b0a0ba3" targetNamespace="http://schemas.microsoft.com/office/2006/metadata/properties" ma:root="true" ma:fieldsID="6bb2a03f19cf2a04665fa8127792a59b" ns3:_="">
    <xsd:import namespace="64de7dc9-780a-40f4-9b63-20e98b0a0b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e7dc9-780a-40f4-9b63-20e98b0a0b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DBE435-B8A2-4407-9D74-2B64925F6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de7dc9-780a-40f4-9b63-20e98b0a0b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3C07E2-D50A-4BA0-8620-EFD3BA4228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4BD61-1F32-41D0-A498-56418F3A4ACF}">
  <ds:schemaRefs>
    <ds:schemaRef ds:uri="64de7dc9-780a-40f4-9b63-20e98b0a0ba3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lincoln</dc:creator>
  <cp:keywords/>
  <dc:description/>
  <cp:lastModifiedBy>charlotte lincoln</cp:lastModifiedBy>
  <cp:revision>2</cp:revision>
  <dcterms:created xsi:type="dcterms:W3CDTF">2020-01-24T12:18:00Z</dcterms:created>
  <dcterms:modified xsi:type="dcterms:W3CDTF">2020-01-24T12:18:00Z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0x010100E117DB06FB3D3240BB2EF95A75790D75</vt:lpwstr>
  </property>
</Properties>
</file>